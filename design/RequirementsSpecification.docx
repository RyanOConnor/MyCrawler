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16616" w14:textId="77777777" w:rsidR="00106305" w:rsidRDefault="00106305">
      <w:r>
        <w:t>Ryan O’Connor</w:t>
      </w:r>
    </w:p>
    <w:p w14:paraId="6E461243" w14:textId="77777777" w:rsidR="00106305" w:rsidRDefault="00106305">
      <w:r>
        <w:t>Computer Science Project</w:t>
      </w:r>
    </w:p>
    <w:p w14:paraId="11377DFE" w14:textId="77777777" w:rsidR="00106305" w:rsidRDefault="00106305">
      <w:r>
        <w:t>Dr. Cynthia Howard</w:t>
      </w:r>
    </w:p>
    <w:p w14:paraId="18E9313F" w14:textId="77777777" w:rsidR="00106305" w:rsidRDefault="00106305">
      <w:r>
        <w:t>February 8, 2015</w:t>
      </w:r>
    </w:p>
    <w:p w14:paraId="45130BAA" w14:textId="77777777" w:rsidR="00106305" w:rsidRDefault="00AB40F4" w:rsidP="00106305">
      <w:pPr>
        <w:jc w:val="center"/>
      </w:pPr>
      <w:r>
        <w:t>Requirement Specification</w:t>
      </w:r>
    </w:p>
    <w:p w14:paraId="06B34111" w14:textId="77777777" w:rsidR="00AB40F4" w:rsidRDefault="00AB40F4" w:rsidP="00AB40F4">
      <w:r>
        <w:t>Scope</w:t>
      </w:r>
    </w:p>
    <w:p w14:paraId="25D3E785" w14:textId="77777777" w:rsidR="00AB40F4" w:rsidRDefault="00AB40F4" w:rsidP="00AB40F4">
      <w:r>
        <w:t>This software system wil</w:t>
      </w:r>
      <w:r w:rsidR="009207E6">
        <w:t xml:space="preserve">l provide </w:t>
      </w:r>
      <w:r w:rsidR="003C2F23">
        <w:t xml:space="preserve">mobile device </w:t>
      </w:r>
      <w:r w:rsidR="009207E6">
        <w:t xml:space="preserve">users with an environment where they can manually aggregate content from user specified web pages into customizable feeds. </w:t>
      </w:r>
      <w:r w:rsidR="00E53A8A">
        <w:t>The interface will be designed so that a user</w:t>
      </w:r>
      <w:r w:rsidR="00DE44CE">
        <w:t xml:space="preserve"> can specify content of interest from an in-app web browser by touch. </w:t>
      </w:r>
    </w:p>
    <w:p w14:paraId="4D659196" w14:textId="77777777" w:rsidR="00A47634" w:rsidRDefault="005D7DA2" w:rsidP="00AB40F4">
      <w:r>
        <w:t xml:space="preserve">The client application will require an internet connection to connect to both the internet and a web server. It will feature an in-app web browser, a list style interface to organize and display links, and a user control panel to modify settings and feeds. The web crawling to </w:t>
      </w:r>
      <w:r w:rsidR="00A57E1C">
        <w:t xml:space="preserve">accumulate </w:t>
      </w:r>
      <w:r>
        <w:t xml:space="preserve">content will be done on a web server that will store all user data and crawled content in a database. </w:t>
      </w:r>
    </w:p>
    <w:p w14:paraId="4C8F1124" w14:textId="77777777" w:rsidR="002F77FA" w:rsidRDefault="00A47634" w:rsidP="00AB40F4">
      <w:r>
        <w:t>Some use cases include aggregating</w:t>
      </w:r>
      <w:r w:rsidR="00B5520A">
        <w:t xml:space="preserve"> links from multiple news sources into one feed for news articles, </w:t>
      </w:r>
      <w:r>
        <w:t>forum viewing</w:t>
      </w:r>
      <w:r w:rsidR="00596DC0">
        <w:t xml:space="preserve">, </w:t>
      </w:r>
      <w:r>
        <w:t>combining</w:t>
      </w:r>
      <w:r w:rsidR="00B5520A">
        <w:t xml:space="preserve"> job search </w:t>
      </w:r>
      <w:r>
        <w:t xml:space="preserve">results from multiple job sites, </w:t>
      </w:r>
      <w:r w:rsidR="00B5520A">
        <w:t xml:space="preserve">or </w:t>
      </w:r>
      <w:r>
        <w:t>creating</w:t>
      </w:r>
      <w:r w:rsidR="00B5520A">
        <w:t xml:space="preserve"> a feed for up-to-date posts from </w:t>
      </w:r>
      <w:r>
        <w:t xml:space="preserve">some </w:t>
      </w:r>
      <w:r w:rsidR="00B5520A">
        <w:t xml:space="preserve">favorite blogs/bloggers. </w:t>
      </w:r>
      <w:r>
        <w:t xml:space="preserve">If a user so chooses, they can also receive notifications on whatever content they specify when something changes </w:t>
      </w:r>
      <w:r w:rsidR="00E068BB">
        <w:t>or something new is found</w:t>
      </w:r>
      <w:r>
        <w:t xml:space="preserve">. </w:t>
      </w:r>
    </w:p>
    <w:p w14:paraId="27917044" w14:textId="77777777" w:rsidR="00AB40F4" w:rsidRDefault="00AB40F4" w:rsidP="00AB40F4"/>
    <w:p w14:paraId="118CA08C" w14:textId="77777777" w:rsidR="00A47634" w:rsidRDefault="00A57E1C" w:rsidP="00AB40F4">
      <w:r>
        <w:t>System Environment</w:t>
      </w:r>
    </w:p>
    <w:p w14:paraId="5AF7C50B" w14:textId="77777777" w:rsidR="00A57E1C" w:rsidRDefault="0023209D" w:rsidP="00AB40F4">
      <w:r>
        <w:object w:dxaOrig="14640" w:dyaOrig="4200" w14:anchorId="04D6F9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5pt;height:134.05pt" o:ole="">
            <v:imagedata r:id="rId7" o:title=""/>
          </v:shape>
          <o:OLEObject Type="Embed" ProgID="Visio.Drawing.15" ShapeID="_x0000_i1025" DrawAspect="Content" ObjectID="_1358950680" r:id="rId8"/>
        </w:object>
      </w:r>
    </w:p>
    <w:p w14:paraId="6E4F1AF3" w14:textId="77777777" w:rsidR="00A57E1C" w:rsidRDefault="0023209D" w:rsidP="00AB40F4">
      <w:r>
        <w:t>The software system will consist of two segments, the front-end mobile applicat</w:t>
      </w:r>
      <w:r w:rsidR="00502A94">
        <w:t xml:space="preserve">ion and the back-end web server. To provide fast computation and save mobile device battery, the heavy computation and consistent web requests will be done on the web server. The server-side will consist of at least two machines: the web server will consist of either one or many nodes that act as workers and communicate directly with the database server. </w:t>
      </w:r>
      <w:r w:rsidR="006E2CEF">
        <w:t xml:space="preserve">The mobile application will communicate only with the web server where incoming traffic and data will be handled and web crawling will be executed. </w:t>
      </w:r>
    </w:p>
    <w:p w14:paraId="6BC9C1F4" w14:textId="77777777" w:rsidR="006E2CEF" w:rsidRDefault="006E2CEF" w:rsidP="00AB40F4"/>
    <w:p w14:paraId="36229A36" w14:textId="77777777" w:rsidR="00167C4B" w:rsidRDefault="00167C4B" w:rsidP="00AB40F4"/>
    <w:p w14:paraId="6882EB19" w14:textId="77777777" w:rsidR="006E2CEF" w:rsidRPr="00E068BB" w:rsidRDefault="00167C4B" w:rsidP="00AB40F4">
      <w:pPr>
        <w:rPr>
          <w:b/>
        </w:rPr>
      </w:pPr>
      <w:r w:rsidRPr="00E068BB">
        <w:rPr>
          <w:b/>
        </w:rPr>
        <w:lastRenderedPageBreak/>
        <w:t>Data Flow</w:t>
      </w:r>
    </w:p>
    <w:p w14:paraId="018203FD" w14:textId="77777777" w:rsidR="00167C4B" w:rsidRDefault="00167C4B" w:rsidP="00AB40F4">
      <w:r>
        <w:rPr>
          <w:noProof/>
        </w:rPr>
        <w:drawing>
          <wp:inline distT="0" distB="0" distL="0" distR="0" wp14:anchorId="462D4F4E" wp14:editId="53482D97">
            <wp:extent cx="59436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B595" w14:textId="77777777" w:rsidR="00167C4B" w:rsidRDefault="00167C4B" w:rsidP="00AB40F4">
      <w:r>
        <w:t>User Creation:</w:t>
      </w:r>
    </w:p>
    <w:p w14:paraId="68460991" w14:textId="77777777" w:rsidR="00167C4B" w:rsidRDefault="00167C4B" w:rsidP="00167C4B">
      <w:pPr>
        <w:ind w:firstLine="720"/>
      </w:pPr>
      <w:r>
        <w:t>C. Username / Password</w:t>
      </w:r>
    </w:p>
    <w:p w14:paraId="61E9EF64" w14:textId="77777777" w:rsidR="00167C4B" w:rsidRDefault="00167C4B" w:rsidP="00167C4B">
      <w:pPr>
        <w:ind w:firstLine="720"/>
      </w:pPr>
      <w:r>
        <w:t>E. Username / Password</w:t>
      </w:r>
    </w:p>
    <w:p w14:paraId="6691C8DC" w14:textId="77777777" w:rsidR="00167C4B" w:rsidRDefault="00167C4B" w:rsidP="00167C4B">
      <w:r>
        <w:t>Add URL:</w:t>
      </w:r>
    </w:p>
    <w:p w14:paraId="01D39198" w14:textId="77777777" w:rsidR="00167C4B" w:rsidRDefault="00167C4B" w:rsidP="00167C4B">
      <w:pPr>
        <w:ind w:firstLine="720"/>
      </w:pPr>
      <w:r>
        <w:t>A. HTML</w:t>
      </w:r>
    </w:p>
    <w:p w14:paraId="2C851663" w14:textId="77777777" w:rsidR="00167C4B" w:rsidRDefault="00167C4B" w:rsidP="00167C4B">
      <w:pPr>
        <w:ind w:left="720"/>
      </w:pPr>
      <w:r>
        <w:t xml:space="preserve">C. </w:t>
      </w:r>
      <w:r w:rsidR="001B4534">
        <w:t xml:space="preserve">Username, </w:t>
      </w:r>
      <w:r>
        <w:t>URL, HTML tags, Keywords</w:t>
      </w:r>
    </w:p>
    <w:p w14:paraId="08B8A737" w14:textId="77777777" w:rsidR="00167C4B" w:rsidRDefault="00167C4B" w:rsidP="00167C4B">
      <w:pPr>
        <w:ind w:left="720"/>
      </w:pPr>
      <w:r>
        <w:t xml:space="preserve">E. </w:t>
      </w:r>
      <w:r w:rsidR="001B4534">
        <w:t xml:space="preserve">Username, </w:t>
      </w:r>
      <w:r>
        <w:t>URL, HTML tags, Keywords</w:t>
      </w:r>
    </w:p>
    <w:p w14:paraId="2EF3ABE5" w14:textId="77777777" w:rsidR="00167C4B" w:rsidRDefault="00167C4B" w:rsidP="00167C4B">
      <w:pPr>
        <w:ind w:left="720"/>
      </w:pPr>
      <w:r>
        <w:t>B. HTML</w:t>
      </w:r>
    </w:p>
    <w:p w14:paraId="55162B89" w14:textId="77777777" w:rsidR="00167C4B" w:rsidRDefault="00167C4B" w:rsidP="00167C4B">
      <w:pPr>
        <w:ind w:left="720"/>
      </w:pPr>
      <w:r>
        <w:t>F. URL, HTML</w:t>
      </w:r>
    </w:p>
    <w:p w14:paraId="4E90FB37" w14:textId="77777777" w:rsidR="00167C4B" w:rsidRDefault="00167C4B" w:rsidP="00167C4B">
      <w:pPr>
        <w:ind w:left="720"/>
      </w:pPr>
      <w:r>
        <w:t>D. Links</w:t>
      </w:r>
    </w:p>
    <w:p w14:paraId="2B023BA8" w14:textId="77777777" w:rsidR="00D64D3A" w:rsidRDefault="00D64D3A" w:rsidP="00D64D3A">
      <w:commentRangeStart w:id="0"/>
      <w:r>
        <w:t>Crawl Scheduled Link</w:t>
      </w:r>
      <w:commentRangeEnd w:id="0"/>
      <w:r w:rsidR="007376BE">
        <w:rPr>
          <w:rStyle w:val="CommentReference"/>
        </w:rPr>
        <w:commentReference w:id="0"/>
      </w:r>
      <w:r>
        <w:t>:</w:t>
      </w:r>
    </w:p>
    <w:p w14:paraId="0FB76B3C" w14:textId="77777777" w:rsidR="00D64D3A" w:rsidRDefault="00D64D3A" w:rsidP="00D64D3A">
      <w:r>
        <w:tab/>
        <w:t>H. URL, HTML</w:t>
      </w:r>
    </w:p>
    <w:p w14:paraId="0A99900D" w14:textId="77777777" w:rsidR="00D64D3A" w:rsidRDefault="00D64D3A" w:rsidP="00D64D3A">
      <w:r>
        <w:tab/>
        <w:t>B. HTML</w:t>
      </w:r>
    </w:p>
    <w:p w14:paraId="4037FF7D" w14:textId="77777777" w:rsidR="00D64D3A" w:rsidRDefault="00D64D3A" w:rsidP="00D64D3A">
      <w:r>
        <w:tab/>
        <w:t>F. URL, HTML</w:t>
      </w:r>
    </w:p>
    <w:p w14:paraId="3F51442A" w14:textId="77777777" w:rsidR="00D64D3A" w:rsidRDefault="00D64D3A" w:rsidP="00D64D3A">
      <w:r>
        <w:tab/>
        <w:t>G. Username, URL, HTML tags, Keywords</w:t>
      </w:r>
    </w:p>
    <w:p w14:paraId="2BB0CC5C" w14:textId="77777777" w:rsidR="001B4534" w:rsidRDefault="00D64D3A" w:rsidP="00AB40F4">
      <w:r>
        <w:tab/>
        <w:t>D. Links</w:t>
      </w:r>
    </w:p>
    <w:p w14:paraId="389CBBBD" w14:textId="77777777" w:rsidR="00106305" w:rsidRDefault="00106305" w:rsidP="00106305">
      <w:pPr>
        <w:rPr>
          <w:b/>
        </w:rPr>
      </w:pPr>
      <w:r w:rsidRPr="00E068BB">
        <w:rPr>
          <w:b/>
        </w:rPr>
        <w:lastRenderedPageBreak/>
        <w:t>Functional Requirements</w:t>
      </w:r>
    </w:p>
    <w:p w14:paraId="6FDB2516" w14:textId="77777777" w:rsidR="00EE0E8E" w:rsidRDefault="00EE0E8E" w:rsidP="00106305">
      <w:r>
        <w:t>ID = Identification</w:t>
      </w:r>
    </w:p>
    <w:p w14:paraId="452ABE9E" w14:textId="77777777" w:rsidR="00EE0E8E" w:rsidRDefault="00EE0E8E" w:rsidP="00106305">
      <w:r>
        <w:t>DESC = description</w:t>
      </w:r>
    </w:p>
    <w:p w14:paraId="13DF9688" w14:textId="77777777" w:rsidR="00EE0E8E" w:rsidRPr="00EE0E8E" w:rsidRDefault="00EE0E8E" w:rsidP="00106305">
      <w:r>
        <w:t>DEP = dependencies</w:t>
      </w:r>
    </w:p>
    <w:p w14:paraId="039E9ECD" w14:textId="77777777" w:rsidR="00E068BB" w:rsidRPr="00E068BB" w:rsidRDefault="00E068BB" w:rsidP="00106305">
      <w:pPr>
        <w:rPr>
          <w:b/>
        </w:rPr>
      </w:pPr>
    </w:p>
    <w:p w14:paraId="773EC535" w14:textId="77777777" w:rsidR="00106305" w:rsidRDefault="00106305" w:rsidP="00694B64">
      <w:pPr>
        <w:spacing w:line="240" w:lineRule="auto"/>
      </w:pPr>
      <w:commentRangeStart w:id="1"/>
      <w:r>
        <w:t>ID: FR1</w:t>
      </w:r>
    </w:p>
    <w:p w14:paraId="3E207EEF" w14:textId="77777777" w:rsidR="00106305" w:rsidRDefault="00106305" w:rsidP="00694B64">
      <w:pPr>
        <w:spacing w:line="240" w:lineRule="auto"/>
      </w:pPr>
      <w:r>
        <w:t xml:space="preserve">TITLE: </w:t>
      </w:r>
      <w:r w:rsidR="00694B64">
        <w:t>Download mobile application</w:t>
      </w:r>
    </w:p>
    <w:p w14:paraId="7FB27A40" w14:textId="77777777" w:rsidR="00694B64" w:rsidRDefault="00694B64" w:rsidP="00694B64">
      <w:pPr>
        <w:spacing w:line="240" w:lineRule="auto"/>
      </w:pPr>
      <w:r>
        <w:t xml:space="preserve">DESC: The user should be able to download the mobile application from an application store for free. </w:t>
      </w:r>
    </w:p>
    <w:p w14:paraId="7D08EADF" w14:textId="77777777" w:rsidR="00694B64" w:rsidRDefault="00694B64" w:rsidP="00694B64">
      <w:pPr>
        <w:spacing w:line="240" w:lineRule="auto"/>
      </w:pPr>
      <w:r>
        <w:t>DEP: None</w:t>
      </w:r>
    </w:p>
    <w:commentRangeEnd w:id="1"/>
    <w:p w14:paraId="5A277681" w14:textId="77777777" w:rsidR="00694B64" w:rsidRDefault="007376BE" w:rsidP="00694B64">
      <w:pPr>
        <w:spacing w:line="240" w:lineRule="auto"/>
      </w:pPr>
      <w:r>
        <w:rPr>
          <w:rStyle w:val="CommentReference"/>
        </w:rPr>
        <w:commentReference w:id="1"/>
      </w:r>
    </w:p>
    <w:p w14:paraId="36FA18B1" w14:textId="77777777" w:rsidR="00694B64" w:rsidRDefault="00694B64" w:rsidP="00694B64">
      <w:pPr>
        <w:spacing w:line="240" w:lineRule="auto"/>
      </w:pPr>
      <w:commentRangeStart w:id="2"/>
      <w:r>
        <w:t>ID: FR2</w:t>
      </w:r>
      <w:commentRangeEnd w:id="2"/>
      <w:r w:rsidR="007376BE">
        <w:rPr>
          <w:rStyle w:val="CommentReference"/>
        </w:rPr>
        <w:commentReference w:id="2"/>
      </w:r>
    </w:p>
    <w:p w14:paraId="3392125F" w14:textId="77777777" w:rsidR="00694B64" w:rsidRDefault="00694B64" w:rsidP="00694B64">
      <w:pPr>
        <w:spacing w:line="240" w:lineRule="auto"/>
      </w:pPr>
      <w:r>
        <w:t>TITLE: Notify user of updates</w:t>
      </w:r>
    </w:p>
    <w:p w14:paraId="05D798B6" w14:textId="77777777" w:rsidR="00694B64" w:rsidRDefault="00694B64" w:rsidP="00694B64">
      <w:pPr>
        <w:spacing w:line="240" w:lineRule="auto"/>
      </w:pPr>
      <w:r>
        <w:t>DESC: The user should be notified when updates to the application are pushed. They should also be able to choose whether or not the update should occur.</w:t>
      </w:r>
    </w:p>
    <w:p w14:paraId="3B0A3B8F" w14:textId="77777777" w:rsidR="00694B64" w:rsidRDefault="00694B64" w:rsidP="00694B64">
      <w:pPr>
        <w:spacing w:line="240" w:lineRule="auto"/>
      </w:pPr>
      <w:r>
        <w:t>DEP: FR1</w:t>
      </w:r>
    </w:p>
    <w:p w14:paraId="129BB4B1" w14:textId="77777777" w:rsidR="00694B64" w:rsidRDefault="00694B64" w:rsidP="00106305">
      <w:bookmarkStart w:id="3" w:name="_GoBack"/>
      <w:bookmarkEnd w:id="3"/>
    </w:p>
    <w:p w14:paraId="7A6FB8AC" w14:textId="77777777" w:rsidR="00694B64" w:rsidRDefault="00694B64" w:rsidP="00106305">
      <w:r>
        <w:t>ID: FR3</w:t>
      </w:r>
    </w:p>
    <w:p w14:paraId="2B0C9E8A" w14:textId="77777777" w:rsidR="00694B64" w:rsidRDefault="00694B64" w:rsidP="00106305">
      <w:r>
        <w:t>TITLE: User registration</w:t>
      </w:r>
    </w:p>
    <w:p w14:paraId="1E2AD7F2" w14:textId="77777777" w:rsidR="00694B64" w:rsidRDefault="00694B64" w:rsidP="00106305">
      <w:r>
        <w:t>DESC: The user needs to be able to register a new account with the application by providing a username and password. This will save the users settings and their data so that it can be used across multiple devices.</w:t>
      </w:r>
    </w:p>
    <w:p w14:paraId="6CAB2126" w14:textId="77777777" w:rsidR="00694B64" w:rsidRDefault="00694B64" w:rsidP="00106305">
      <w:r>
        <w:t>DEP: FR1</w:t>
      </w:r>
    </w:p>
    <w:p w14:paraId="7C239E85" w14:textId="77777777" w:rsidR="00694B64" w:rsidRDefault="00694B64" w:rsidP="00106305"/>
    <w:p w14:paraId="7D854DEC" w14:textId="77777777" w:rsidR="00694B64" w:rsidRDefault="00694B64" w:rsidP="00106305">
      <w:r>
        <w:t>ID: FR4</w:t>
      </w:r>
    </w:p>
    <w:p w14:paraId="7E0B4F71" w14:textId="77777777" w:rsidR="00694B64" w:rsidRDefault="00694B64" w:rsidP="00106305">
      <w:r>
        <w:t>TITLE: User log-in</w:t>
      </w:r>
    </w:p>
    <w:p w14:paraId="12F393DF" w14:textId="77777777" w:rsidR="00694B64" w:rsidRDefault="00694B64" w:rsidP="00106305">
      <w:r>
        <w:t xml:space="preserve">DESC: Log in capability must exist so that a user can access their account data from any device running the application. </w:t>
      </w:r>
    </w:p>
    <w:p w14:paraId="257C8231" w14:textId="77777777" w:rsidR="00694B64" w:rsidRDefault="00694B64" w:rsidP="00106305">
      <w:r>
        <w:t>DEP: FR1, FR3</w:t>
      </w:r>
    </w:p>
    <w:p w14:paraId="349B63C6" w14:textId="77777777" w:rsidR="00694B64" w:rsidRDefault="00694B64" w:rsidP="00106305"/>
    <w:p w14:paraId="484F71D4" w14:textId="77777777" w:rsidR="00EE0E8E" w:rsidRDefault="00EE0E8E" w:rsidP="00106305"/>
    <w:p w14:paraId="2ACEB61F" w14:textId="77777777" w:rsidR="00EE0E8E" w:rsidRDefault="00EE0E8E" w:rsidP="00106305"/>
    <w:p w14:paraId="572D9083" w14:textId="77777777" w:rsidR="00694B64" w:rsidRDefault="00694B64" w:rsidP="00106305">
      <w:r>
        <w:lastRenderedPageBreak/>
        <w:t>ID: FR5</w:t>
      </w:r>
    </w:p>
    <w:p w14:paraId="0A0DD5D9" w14:textId="77777777" w:rsidR="00694B64" w:rsidRDefault="00694B64" w:rsidP="00106305">
      <w:r>
        <w:t xml:space="preserve">TITLE: </w:t>
      </w:r>
      <w:r w:rsidR="0005442D">
        <w:t>Change Forgotten</w:t>
      </w:r>
      <w:r>
        <w:t xml:space="preserve"> Password</w:t>
      </w:r>
    </w:p>
    <w:p w14:paraId="4FD19AA8" w14:textId="77777777" w:rsidR="00694B64" w:rsidRDefault="00694B64" w:rsidP="00106305">
      <w:r>
        <w:t xml:space="preserve">DESC: </w:t>
      </w:r>
      <w:r w:rsidR="0005442D">
        <w:t xml:space="preserve">If a user forgets their password </w:t>
      </w:r>
      <w:del w:id="4" w:author="Cindy Howard" w:date="2015-02-10T17:23:00Z">
        <w:r w:rsidR="0005442D" w:rsidDel="007376BE">
          <w:delText xml:space="preserve">they </w:delText>
        </w:r>
      </w:del>
      <w:ins w:id="5" w:author="Cindy Howard" w:date="2015-02-10T17:23:00Z">
        <w:r w:rsidR="007376BE">
          <w:t>she</w:t>
        </w:r>
        <w:r w:rsidR="007376BE">
          <w:t xml:space="preserve"> </w:t>
        </w:r>
      </w:ins>
      <w:r w:rsidR="0005442D">
        <w:t xml:space="preserve">must be able to change it by email authentication. </w:t>
      </w:r>
    </w:p>
    <w:p w14:paraId="3726FB0B" w14:textId="77777777" w:rsidR="00577297" w:rsidRDefault="00577297" w:rsidP="00106305">
      <w:r>
        <w:t>DEP: FR1</w:t>
      </w:r>
    </w:p>
    <w:p w14:paraId="6D79B0EE" w14:textId="77777777" w:rsidR="00B8501B" w:rsidRDefault="00B8501B" w:rsidP="00106305"/>
    <w:p w14:paraId="708595CA" w14:textId="77777777" w:rsidR="00577297" w:rsidRDefault="00577297" w:rsidP="00577297">
      <w:r>
        <w:t>ID: FR6</w:t>
      </w:r>
    </w:p>
    <w:p w14:paraId="4FD065FC" w14:textId="77777777" w:rsidR="00577297" w:rsidRDefault="00577297" w:rsidP="00577297">
      <w:r>
        <w:t>TITLE: Create Feed</w:t>
      </w:r>
    </w:p>
    <w:p w14:paraId="08E55B47" w14:textId="77777777" w:rsidR="00577297" w:rsidRDefault="00577297" w:rsidP="00577297">
      <w:r>
        <w:t xml:space="preserve">DESC: While the user is logged in, </w:t>
      </w:r>
      <w:commentRangeStart w:id="6"/>
      <w:del w:id="7" w:author="Cindy Howard" w:date="2015-02-10T17:22:00Z">
        <w:r w:rsidDel="007376BE">
          <w:delText xml:space="preserve">they </w:delText>
        </w:r>
      </w:del>
      <w:ins w:id="8" w:author="Cindy Howard" w:date="2015-02-10T17:22:00Z">
        <w:r w:rsidR="007376BE">
          <w:t>the user</w:t>
        </w:r>
        <w:r w:rsidR="007376BE">
          <w:t xml:space="preserve"> </w:t>
        </w:r>
        <w:commentRangeEnd w:id="6"/>
        <w:r w:rsidR="007376BE">
          <w:rPr>
            <w:rStyle w:val="CommentReference"/>
          </w:rPr>
          <w:commentReference w:id="6"/>
        </w:r>
      </w:ins>
      <w:r>
        <w:t xml:space="preserve">can create a feed that will contain aggregated content from URL’s specified by the user. These should be found in a user control panel section of the UI. </w:t>
      </w:r>
    </w:p>
    <w:p w14:paraId="61EB6764" w14:textId="77777777" w:rsidR="00577297" w:rsidRDefault="00577297" w:rsidP="00577297">
      <w:r>
        <w:t>DEP: FR4</w:t>
      </w:r>
    </w:p>
    <w:p w14:paraId="1EEA54CD" w14:textId="77777777" w:rsidR="00577297" w:rsidRDefault="00577297" w:rsidP="00106305"/>
    <w:p w14:paraId="1EC3FE69" w14:textId="77777777" w:rsidR="0005442D" w:rsidRDefault="00577297" w:rsidP="00106305">
      <w:r>
        <w:t>ID: FR7</w:t>
      </w:r>
    </w:p>
    <w:p w14:paraId="6003D5FD" w14:textId="77777777" w:rsidR="0005442D" w:rsidRDefault="0005442D" w:rsidP="00106305">
      <w:r>
        <w:t>TITLE: Provide URL</w:t>
      </w:r>
      <w:r w:rsidR="00B8501B">
        <w:t xml:space="preserve"> - Paste</w:t>
      </w:r>
    </w:p>
    <w:p w14:paraId="0E352E91" w14:textId="77777777" w:rsidR="001B4534" w:rsidRDefault="0005442D" w:rsidP="00106305">
      <w:r>
        <w:t xml:space="preserve">DESC: </w:t>
      </w:r>
      <w:r w:rsidR="00AB40F4">
        <w:t xml:space="preserve">While the </w:t>
      </w:r>
      <w:r w:rsidR="001B4534">
        <w:t>user is logged in, the user will be prompted to add a URL and to specify the content in which they would like to receive updates on</w:t>
      </w:r>
      <w:r w:rsidR="00577297">
        <w:t xml:space="preserve"> by loading the web page in a browser</w:t>
      </w:r>
      <w:r w:rsidR="001B4534">
        <w:t xml:space="preserve">. Keywords of interest can also be entered </w:t>
      </w:r>
      <w:r w:rsidR="00577297">
        <w:t>at the end of</w:t>
      </w:r>
      <w:r w:rsidR="001B4534">
        <w:t xml:space="preserve"> this process</w:t>
      </w:r>
      <w:r w:rsidR="00577297">
        <w:t>,</w:t>
      </w:r>
      <w:r w:rsidR="001B4534">
        <w:t xml:space="preserve"> as well as update frequency.</w:t>
      </w:r>
    </w:p>
    <w:p w14:paraId="29483A7B" w14:textId="77777777" w:rsidR="0005442D" w:rsidRDefault="001B4534" w:rsidP="00106305">
      <w:r>
        <w:t>DEP: FR4</w:t>
      </w:r>
    </w:p>
    <w:p w14:paraId="52F8574D" w14:textId="77777777" w:rsidR="001B4534" w:rsidRDefault="001B4534" w:rsidP="00106305"/>
    <w:p w14:paraId="1C39FDEA" w14:textId="77777777" w:rsidR="00577297" w:rsidRDefault="00B8501B" w:rsidP="00106305">
      <w:r>
        <w:t>ID: FR8</w:t>
      </w:r>
    </w:p>
    <w:p w14:paraId="77CEC4C8" w14:textId="77777777" w:rsidR="00B8501B" w:rsidRDefault="00B8501B" w:rsidP="00106305">
      <w:r>
        <w:t xml:space="preserve">TITLE: Provide URL </w:t>
      </w:r>
      <w:r w:rsidR="000F1C33">
        <w:t>-</w:t>
      </w:r>
      <w:r>
        <w:t xml:space="preserve"> Share</w:t>
      </w:r>
    </w:p>
    <w:p w14:paraId="5260377F" w14:textId="77777777" w:rsidR="00B8501B" w:rsidRDefault="00B8501B" w:rsidP="00106305">
      <w:r>
        <w:t xml:space="preserve">DESC: While the user is logged in, </w:t>
      </w:r>
      <w:del w:id="10" w:author="Cindy Howard" w:date="2015-02-10T17:24:00Z">
        <w:r w:rsidDel="007376BE">
          <w:delText xml:space="preserve">they </w:delText>
        </w:r>
      </w:del>
      <w:ins w:id="11" w:author="Cindy Howard" w:date="2015-02-10T17:24:00Z">
        <w:r w:rsidR="007376BE">
          <w:t>he</w:t>
        </w:r>
        <w:r w:rsidR="007376BE">
          <w:t xml:space="preserve"> </w:t>
        </w:r>
      </w:ins>
      <w:r>
        <w:t xml:space="preserve">can add a URL via the “Share…” option in their stock mobile browser. </w:t>
      </w:r>
    </w:p>
    <w:p w14:paraId="503DF34E" w14:textId="77777777" w:rsidR="00B8501B" w:rsidRDefault="00B8501B" w:rsidP="00106305">
      <w:r>
        <w:t>DEP: FR4</w:t>
      </w:r>
    </w:p>
    <w:p w14:paraId="73ABCDF3" w14:textId="77777777" w:rsidR="00E068BB" w:rsidRDefault="00E068BB" w:rsidP="00106305"/>
    <w:p w14:paraId="2108E295" w14:textId="77777777" w:rsidR="00E068BB" w:rsidRDefault="00E068BB" w:rsidP="00106305">
      <w:r>
        <w:t>ID: FR9</w:t>
      </w:r>
    </w:p>
    <w:p w14:paraId="6CE938FB" w14:textId="77777777" w:rsidR="00E068BB" w:rsidRDefault="00E068BB" w:rsidP="00106305">
      <w:r>
        <w:t xml:space="preserve">TITLE: </w:t>
      </w:r>
      <w:r w:rsidR="00D64D3A">
        <w:t>Manual Request</w:t>
      </w:r>
    </w:p>
    <w:p w14:paraId="4A3BE0A1" w14:textId="77777777" w:rsidR="00D64D3A" w:rsidRDefault="00D64D3A" w:rsidP="00106305">
      <w:r>
        <w:t>DESC: While viewing a feed, pulling down on a list of links immediately updates the list in a manual fashion as opposed to waiting for the next update scheduled by the server.</w:t>
      </w:r>
    </w:p>
    <w:p w14:paraId="76256C9B" w14:textId="77777777" w:rsidR="00D64D3A" w:rsidRDefault="00D64D3A" w:rsidP="00106305">
      <w:r>
        <w:t>DEP: FR4, FR7/FR8</w:t>
      </w:r>
    </w:p>
    <w:p w14:paraId="14C47AA3" w14:textId="77777777" w:rsidR="00D64D3A" w:rsidRDefault="00D64D3A" w:rsidP="00106305"/>
    <w:p w14:paraId="50A16A4C" w14:textId="77777777" w:rsidR="00EE0E8E" w:rsidRDefault="00EE0E8E" w:rsidP="00106305"/>
    <w:p w14:paraId="5B77D075" w14:textId="77777777" w:rsidR="00B8501B" w:rsidRPr="00E068BB" w:rsidRDefault="00B8501B" w:rsidP="00106305">
      <w:pPr>
        <w:rPr>
          <w:b/>
        </w:rPr>
      </w:pPr>
      <w:commentRangeStart w:id="12"/>
      <w:r w:rsidRPr="00E068BB">
        <w:rPr>
          <w:b/>
        </w:rPr>
        <w:t>Performance Requirements</w:t>
      </w:r>
      <w:commentRangeEnd w:id="12"/>
      <w:r w:rsidR="007376BE">
        <w:rPr>
          <w:rStyle w:val="CommentReference"/>
        </w:rPr>
        <w:commentReference w:id="12"/>
      </w:r>
    </w:p>
    <w:p w14:paraId="1E84F318" w14:textId="77777777" w:rsidR="00B8501B" w:rsidRDefault="00B8501B" w:rsidP="00106305"/>
    <w:p w14:paraId="6D6EAA58" w14:textId="77777777" w:rsidR="00B8501B" w:rsidRDefault="00B8501B" w:rsidP="00106305">
      <w:r>
        <w:t>ID: PR1</w:t>
      </w:r>
    </w:p>
    <w:p w14:paraId="4989EEE0" w14:textId="77777777" w:rsidR="00B8501B" w:rsidRDefault="00B8501B" w:rsidP="00106305">
      <w:r>
        <w:t xml:space="preserve">TITLE: </w:t>
      </w:r>
      <w:r w:rsidR="000F1C33">
        <w:t>Quick response time</w:t>
      </w:r>
    </w:p>
    <w:p w14:paraId="4B9DD96C" w14:textId="77777777" w:rsidR="000F1C33" w:rsidRDefault="000F1C33" w:rsidP="00106305">
      <w:r>
        <w:t xml:space="preserve">DESC: The time between requesting an update and receiving one must have </w:t>
      </w:r>
      <w:commentRangeStart w:id="13"/>
      <w:commentRangeStart w:id="14"/>
      <w:r>
        <w:t>little latency</w:t>
      </w:r>
      <w:commentRangeEnd w:id="13"/>
      <w:r w:rsidR="007376BE">
        <w:rPr>
          <w:rStyle w:val="CommentReference"/>
        </w:rPr>
        <w:commentReference w:id="13"/>
      </w:r>
      <w:commentRangeEnd w:id="14"/>
      <w:r w:rsidR="007376BE">
        <w:rPr>
          <w:rStyle w:val="CommentReference"/>
        </w:rPr>
        <w:commentReference w:id="14"/>
      </w:r>
      <w:r>
        <w:t xml:space="preserve">. </w:t>
      </w:r>
    </w:p>
    <w:p w14:paraId="01AADA1B" w14:textId="77777777" w:rsidR="000F1C33" w:rsidRDefault="000F1C33" w:rsidP="00106305"/>
    <w:p w14:paraId="127DF76E" w14:textId="77777777" w:rsidR="000F1C33" w:rsidRDefault="000F1C33" w:rsidP="00106305">
      <w:r>
        <w:t>ID: PR2</w:t>
      </w:r>
    </w:p>
    <w:p w14:paraId="058A0498" w14:textId="77777777" w:rsidR="000F1C33" w:rsidRDefault="000F1C33" w:rsidP="00106305">
      <w:r>
        <w:t>TITLE: Intuitive In-app Web Browser</w:t>
      </w:r>
    </w:p>
    <w:p w14:paraId="1ADEE63B" w14:textId="77777777" w:rsidR="000F1C33" w:rsidRDefault="000F1C33" w:rsidP="00106305">
      <w:r>
        <w:t>DESC: The web browser must have an intuitive UI that is good at interpreting then visually highlighting the HTML element that verifies the content tapped on by the user.</w:t>
      </w:r>
    </w:p>
    <w:p w14:paraId="743322F2" w14:textId="77777777" w:rsidR="000F1C33" w:rsidRDefault="000F1C33" w:rsidP="00106305"/>
    <w:p w14:paraId="68D0A2FC" w14:textId="77777777" w:rsidR="000F1C33" w:rsidRDefault="005618F9" w:rsidP="00106305">
      <w:r>
        <w:t>ID: PR3</w:t>
      </w:r>
    </w:p>
    <w:p w14:paraId="27098E2A" w14:textId="77777777" w:rsidR="005618F9" w:rsidRDefault="005618F9" w:rsidP="00106305">
      <w:r>
        <w:t>TITLE: High error tolerance</w:t>
      </w:r>
    </w:p>
    <w:p w14:paraId="349FBB53" w14:textId="77777777" w:rsidR="005618F9" w:rsidRDefault="005618F9" w:rsidP="00106305">
      <w:r>
        <w:t xml:space="preserve">DESC: The web crawler must be able to notice garbage input and relay the proper error message to the user. It must also be able to detect when a page has been recoded with new attribute values for the sought after HTML elements. </w:t>
      </w:r>
    </w:p>
    <w:p w14:paraId="6EE21F5D" w14:textId="77777777" w:rsidR="005618F9" w:rsidRDefault="005618F9" w:rsidP="00106305"/>
    <w:p w14:paraId="73DA262C" w14:textId="77777777" w:rsidR="005618F9" w:rsidRDefault="005618F9" w:rsidP="00106305">
      <w:r>
        <w:t>ID: PR4</w:t>
      </w:r>
    </w:p>
    <w:p w14:paraId="12F75BB3" w14:textId="77777777" w:rsidR="005618F9" w:rsidRDefault="005618F9" w:rsidP="00106305">
      <w:r>
        <w:t>TITLE: Proper web request’s</w:t>
      </w:r>
    </w:p>
    <w:p w14:paraId="3685A34A" w14:textId="77777777" w:rsidR="005618F9" w:rsidRDefault="005618F9" w:rsidP="00106305">
      <w:r>
        <w:t xml:space="preserve">DESC: The web crawler must be able to respond correctly to a servers’ status code. It must also look for “robots.txt” documents and other indicators that the site owners don’t want it to be crawled. </w:t>
      </w:r>
    </w:p>
    <w:p w14:paraId="3FD62FBD" w14:textId="77777777" w:rsidR="00D44484" w:rsidRDefault="00D44484" w:rsidP="00106305"/>
    <w:p w14:paraId="16F2480B" w14:textId="77777777" w:rsidR="00D44484" w:rsidRDefault="00D44484" w:rsidP="00106305">
      <w:r>
        <w:t>ID: PR5</w:t>
      </w:r>
    </w:p>
    <w:p w14:paraId="67C2946D" w14:textId="77777777" w:rsidR="00D44484" w:rsidRDefault="00D44484" w:rsidP="00106305">
      <w:r>
        <w:t>TITLE: High scalability</w:t>
      </w:r>
    </w:p>
    <w:p w14:paraId="2EC50FE9" w14:textId="77777777" w:rsidR="00D64D3A" w:rsidRDefault="00D44484" w:rsidP="00106305">
      <w:r>
        <w:t xml:space="preserve">DESC: Scale must be kept in mind to handle many concurrent users, so utilizing a load balancer that can add more worker nodes must be accounted for in the design. Concurrent requests to the database must be possible as well. </w:t>
      </w:r>
    </w:p>
    <w:p w14:paraId="59003037" w14:textId="77777777" w:rsidR="00EE0E8E" w:rsidRDefault="00EE0E8E" w:rsidP="00106305"/>
    <w:p w14:paraId="77468E43" w14:textId="77777777" w:rsidR="00EE0E8E" w:rsidRDefault="00EE0E8E" w:rsidP="00106305"/>
    <w:p w14:paraId="68CC89D6" w14:textId="77777777" w:rsidR="00EE0E8E" w:rsidRDefault="00EE0E8E" w:rsidP="00106305"/>
    <w:p w14:paraId="09D0CD5B" w14:textId="77777777" w:rsidR="00D44484" w:rsidRDefault="00D44484" w:rsidP="00106305">
      <w:r>
        <w:lastRenderedPageBreak/>
        <w:t>ID: PR6</w:t>
      </w:r>
    </w:p>
    <w:p w14:paraId="2A62E424" w14:textId="77777777" w:rsidR="00D44484" w:rsidRDefault="00D44484" w:rsidP="00106305">
      <w:r>
        <w:t>TITLE: Dependability</w:t>
      </w:r>
    </w:p>
    <w:p w14:paraId="2ED708E1" w14:textId="77777777" w:rsidR="00D44484" w:rsidRDefault="00D44484" w:rsidP="00106305">
      <w:r>
        <w:t>DESC: Communication between the application and server must be highly dependable and fault tolerant.</w:t>
      </w:r>
    </w:p>
    <w:p w14:paraId="0A7C6460" w14:textId="77777777" w:rsidR="00D44484" w:rsidRDefault="00D44484" w:rsidP="00106305"/>
    <w:p w14:paraId="61237909" w14:textId="77777777" w:rsidR="00D44484" w:rsidRDefault="00D44484" w:rsidP="00106305">
      <w:r>
        <w:t xml:space="preserve">ID: PR7 </w:t>
      </w:r>
    </w:p>
    <w:p w14:paraId="28E73705" w14:textId="77777777" w:rsidR="00D44484" w:rsidRDefault="00D44484" w:rsidP="00106305">
      <w:r>
        <w:t xml:space="preserve">TITLE: </w:t>
      </w:r>
      <w:r w:rsidR="00CB5669">
        <w:t>Extendibility</w:t>
      </w:r>
    </w:p>
    <w:p w14:paraId="4936921C" w14:textId="77777777" w:rsidR="00CB5669" w:rsidRDefault="00CB5669" w:rsidP="00106305">
      <w:r>
        <w:t>DESC: The source code must be written so that features can be easily implemented without having to modify other functions very much.</w:t>
      </w:r>
    </w:p>
    <w:p w14:paraId="4D90071A" w14:textId="77777777" w:rsidR="00CB5669" w:rsidRDefault="00CB5669" w:rsidP="00106305"/>
    <w:p w14:paraId="296D3C80" w14:textId="77777777" w:rsidR="00CB5669" w:rsidRDefault="00CB5669" w:rsidP="00106305"/>
    <w:p w14:paraId="5EB6BBFC" w14:textId="77777777" w:rsidR="00CB5669" w:rsidRDefault="00CB5669" w:rsidP="00106305"/>
    <w:p w14:paraId="2356A94F" w14:textId="77777777" w:rsidR="00CB5669" w:rsidRDefault="00CB5669" w:rsidP="00106305"/>
    <w:p w14:paraId="4EAA11B7" w14:textId="77777777" w:rsidR="00D64D3A" w:rsidRDefault="00D64D3A" w:rsidP="00106305"/>
    <w:p w14:paraId="6D768766" w14:textId="77777777" w:rsidR="00D64D3A" w:rsidRDefault="00D64D3A" w:rsidP="00106305"/>
    <w:p w14:paraId="77353FCC" w14:textId="77777777" w:rsidR="00D64D3A" w:rsidRDefault="00D64D3A" w:rsidP="00106305"/>
    <w:p w14:paraId="50DD7D1B" w14:textId="77777777" w:rsidR="00D64D3A" w:rsidRDefault="00D64D3A" w:rsidP="00106305"/>
    <w:p w14:paraId="5C15425C" w14:textId="77777777" w:rsidR="00D64D3A" w:rsidRDefault="00D64D3A" w:rsidP="00106305"/>
    <w:p w14:paraId="369F9D30" w14:textId="77777777" w:rsidR="00D64D3A" w:rsidRDefault="00D64D3A" w:rsidP="00106305"/>
    <w:p w14:paraId="245E0525" w14:textId="77777777" w:rsidR="00CB5669" w:rsidRDefault="00CB5669" w:rsidP="00106305"/>
    <w:p w14:paraId="45F81397" w14:textId="77777777" w:rsidR="00D64D3A" w:rsidRDefault="00D64D3A" w:rsidP="00106305"/>
    <w:p w14:paraId="591455B4" w14:textId="77777777" w:rsidR="00D64D3A" w:rsidRDefault="00D64D3A" w:rsidP="00106305"/>
    <w:p w14:paraId="7C28D006" w14:textId="77777777" w:rsidR="00D64D3A" w:rsidRDefault="00D64D3A" w:rsidP="00106305"/>
    <w:p w14:paraId="44C17D20" w14:textId="77777777" w:rsidR="00D64D3A" w:rsidRDefault="00D64D3A" w:rsidP="00106305"/>
    <w:p w14:paraId="4DEA13B5" w14:textId="77777777" w:rsidR="00D64D3A" w:rsidRDefault="00D64D3A" w:rsidP="00106305"/>
    <w:p w14:paraId="2802F3DA" w14:textId="77777777" w:rsidR="00D64D3A" w:rsidRDefault="00D64D3A" w:rsidP="00106305"/>
    <w:p w14:paraId="1451B7A8" w14:textId="77777777" w:rsidR="00D64D3A" w:rsidRDefault="00D64D3A" w:rsidP="00106305"/>
    <w:p w14:paraId="1DFF6A1F" w14:textId="77777777" w:rsidR="00D64D3A" w:rsidRDefault="00D64D3A" w:rsidP="00106305"/>
    <w:p w14:paraId="6A96E2AD" w14:textId="77777777" w:rsidR="00D64D3A" w:rsidRDefault="00D64D3A" w:rsidP="00106305"/>
    <w:p w14:paraId="398308A0" w14:textId="77777777" w:rsidR="00D64D3A" w:rsidRDefault="00D64D3A" w:rsidP="00106305"/>
    <w:p w14:paraId="72EEACAD" w14:textId="77777777" w:rsidR="00D64D3A" w:rsidRDefault="00D64D3A" w:rsidP="00106305"/>
    <w:p w14:paraId="49635EC9" w14:textId="77777777" w:rsidR="00E068BB" w:rsidRDefault="00E068BB" w:rsidP="00106305">
      <w:pPr>
        <w:rPr>
          <w:b/>
        </w:rPr>
      </w:pPr>
      <w:r w:rsidRPr="00E068BB">
        <w:rPr>
          <w:b/>
        </w:rPr>
        <w:t>Entity and Attributes</w:t>
      </w:r>
    </w:p>
    <w:p w14:paraId="04381B44" w14:textId="77777777" w:rsidR="00D64D3A" w:rsidRDefault="00D64D3A" w:rsidP="00106305">
      <w:r>
        <w:t xml:space="preserve">Each user has one password and many URL’s. Each URL entered has </w:t>
      </w:r>
      <w:r w:rsidR="005055FE">
        <w:t>“0 to many” keywords, “1 to many” tags, and “1” frequency option that specifies how often updates should be scheduled for.</w:t>
      </w:r>
    </w:p>
    <w:p w14:paraId="777AB5CC" w14:textId="77777777" w:rsidR="00EE0E8E" w:rsidRDefault="00EE0E8E" w:rsidP="00106305">
      <w:r>
        <w:t xml:space="preserve">“Tags” example: &lt;a class=”stuff” </w:t>
      </w:r>
      <w:proofErr w:type="spellStart"/>
      <w:r>
        <w:t>href</w:t>
      </w:r>
      <w:proofErr w:type="spellEnd"/>
      <w:r>
        <w:t>=”google.com”&gt;&lt;/a&gt;</w:t>
      </w:r>
    </w:p>
    <w:p w14:paraId="399D58DB" w14:textId="77777777" w:rsidR="00EE0E8E" w:rsidRPr="00D64D3A" w:rsidRDefault="00EE0E8E" w:rsidP="00106305">
      <w:r>
        <w:t>“Frequency” example: 15 minutes</w:t>
      </w:r>
    </w:p>
    <w:p w14:paraId="6466AC3D" w14:textId="77777777" w:rsidR="00E068BB" w:rsidRDefault="00E068BB" w:rsidP="00106305">
      <w:r>
        <w:object w:dxaOrig="8791" w:dyaOrig="7260" w14:anchorId="1309D3EC">
          <v:shape id="_x0000_i1026" type="#_x0000_t75" style="width:304.9pt;height:251.75pt" o:ole="">
            <v:imagedata r:id="rId11" o:title=""/>
          </v:shape>
          <o:OLEObject Type="Embed" ProgID="Visio.Drawing.15" ShapeID="_x0000_i1026" DrawAspect="Content" ObjectID="_1358950681" r:id="rId12"/>
        </w:object>
      </w:r>
      <w:r w:rsidRPr="00E068BB">
        <w:t xml:space="preserve"> </w:t>
      </w:r>
    </w:p>
    <w:p w14:paraId="51EA8277" w14:textId="77777777" w:rsidR="00E068BB" w:rsidRDefault="00E068BB" w:rsidP="00106305"/>
    <w:p w14:paraId="2C9BF50F" w14:textId="77777777" w:rsidR="00E068BB" w:rsidRDefault="005055FE" w:rsidP="00106305">
      <w:r>
        <w:t>Each unique URL will have its’ HTML data stored with a timestamp specifying when the data was collected. This portion of the database acts as a work queue to ensure that each link is checked consistently and compared with its’ previous results to check for changes.</w:t>
      </w:r>
    </w:p>
    <w:p w14:paraId="76151484" w14:textId="77777777" w:rsidR="00770B57" w:rsidRDefault="00E068BB" w:rsidP="00106305">
      <w:r>
        <w:object w:dxaOrig="6000" w:dyaOrig="4095" w14:anchorId="7B13C4F2">
          <v:shape id="_x0000_i1027" type="#_x0000_t75" style="width:231.9pt;height:158.4pt" o:ole="">
            <v:imagedata r:id="rId13" o:title=""/>
          </v:shape>
          <o:OLEObject Type="Embed" ProgID="Visio.Drawing.15" ShapeID="_x0000_i1027" DrawAspect="Content" ObjectID="_1358950682" r:id="rId14"/>
        </w:object>
      </w:r>
    </w:p>
    <w:p w14:paraId="21C10484" w14:textId="77777777" w:rsidR="00CB5669" w:rsidRDefault="00770B57" w:rsidP="00106305">
      <w:r>
        <w:rPr>
          <w:noProof/>
        </w:rPr>
        <w:lastRenderedPageBreak/>
        <w:drawing>
          <wp:inline distT="0" distB="0" distL="0" distR="0" wp14:anchorId="40776B4E" wp14:editId="405C5EAF">
            <wp:extent cx="4543425" cy="538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indy Howard" w:date="2015-02-10T17:30:00Z" w:initials="ch">
    <w:p w14:paraId="32A94720" w14:textId="77777777" w:rsidR="007376BE" w:rsidRDefault="007376BE">
      <w:pPr>
        <w:pStyle w:val="CommentText"/>
      </w:pPr>
      <w:r>
        <w:rPr>
          <w:rStyle w:val="CommentReference"/>
        </w:rPr>
        <w:annotationRef/>
      </w:r>
      <w:r>
        <w:t>This functionality is not described anywhere else.  Does it already exist?</w:t>
      </w:r>
    </w:p>
  </w:comment>
  <w:comment w:id="1" w:author="Cindy Howard" w:date="2015-02-10T17:20:00Z" w:initials="ch">
    <w:p w14:paraId="231A7184" w14:textId="77777777" w:rsidR="007376BE" w:rsidRDefault="007376BE">
      <w:pPr>
        <w:pStyle w:val="CommentText"/>
      </w:pPr>
      <w:r>
        <w:rPr>
          <w:rStyle w:val="CommentReference"/>
        </w:rPr>
        <w:annotationRef/>
      </w:r>
      <w:r>
        <w:t>This is a non-functional requirement.   Functional requirements refer to functions of the application.</w:t>
      </w:r>
    </w:p>
  </w:comment>
  <w:comment w:id="2" w:author="Cindy Howard" w:date="2015-02-10T17:31:00Z" w:initials="ch">
    <w:p w14:paraId="48819517" w14:textId="77777777" w:rsidR="007376BE" w:rsidRDefault="007376BE">
      <w:pPr>
        <w:pStyle w:val="CommentText"/>
      </w:pPr>
      <w:r>
        <w:rPr>
          <w:rStyle w:val="CommentReference"/>
        </w:rPr>
        <w:annotationRef/>
      </w:r>
      <w:r>
        <w:t>Also non-functional.  Maybe instead of calling this list functional requirements, make it Requirements.</w:t>
      </w:r>
    </w:p>
  </w:comment>
  <w:comment w:id="6" w:author="Cindy Howard" w:date="2015-02-10T17:23:00Z" w:initials="ch">
    <w:p w14:paraId="2E417FC7" w14:textId="77777777" w:rsidR="007376BE" w:rsidRDefault="007376BE">
      <w:pPr>
        <w:pStyle w:val="CommentText"/>
      </w:pPr>
      <w:ins w:id="9" w:author="Cindy Howard" w:date="2015-02-10T17:22:00Z">
        <w:r>
          <w:rPr>
            <w:rStyle w:val="CommentReference"/>
          </w:rPr>
          <w:annotationRef/>
        </w:r>
      </w:ins>
      <w:r>
        <w:t xml:space="preserve">I know that it’s easier to use they but it’s not correct.  You can use he/she or just he or just she or the user.  Sorry to be the grammar police </w:t>
      </w:r>
      <w:r>
        <w:sym w:font="Wingdings" w:char="F04A"/>
      </w:r>
      <w:r>
        <w:t xml:space="preserve">.  </w:t>
      </w:r>
    </w:p>
  </w:comment>
  <w:comment w:id="12" w:author="Cindy Howard" w:date="2015-02-10T17:26:00Z" w:initials="ch">
    <w:p w14:paraId="21CFC8C4" w14:textId="77777777" w:rsidR="007376BE" w:rsidRDefault="007376BE">
      <w:pPr>
        <w:pStyle w:val="CommentText"/>
      </w:pPr>
      <w:r>
        <w:rPr>
          <w:rStyle w:val="CommentReference"/>
        </w:rPr>
        <w:annotationRef/>
      </w:r>
      <w:r>
        <w:t>In general the requirements in this section are vague so there would be no way identify whether or not they’ve been met.</w:t>
      </w:r>
    </w:p>
  </w:comment>
  <w:comment w:id="13" w:author="Cindy Howard" w:date="2015-02-10T17:25:00Z" w:initials="ch">
    <w:p w14:paraId="3B55C804" w14:textId="77777777" w:rsidR="007376BE" w:rsidRDefault="007376BE">
      <w:pPr>
        <w:pStyle w:val="CommentText"/>
      </w:pPr>
      <w:r>
        <w:rPr>
          <w:rStyle w:val="CommentReference"/>
        </w:rPr>
        <w:annotationRef/>
      </w:r>
      <w:r>
        <w:t>Be more specific.  1 second? 3 seconds? 0.5 seconds?</w:t>
      </w:r>
    </w:p>
  </w:comment>
  <w:comment w:id="14" w:author="Cindy Howard" w:date="2015-02-10T17:25:00Z" w:initials="ch">
    <w:p w14:paraId="64E71FDC" w14:textId="77777777" w:rsidR="007376BE" w:rsidRDefault="007376BE">
      <w:pPr>
        <w:pStyle w:val="CommentText"/>
      </w:pPr>
      <w:r>
        <w:rPr>
          <w:rStyle w:val="CommentReference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43D9C"/>
    <w:multiLevelType w:val="hybridMultilevel"/>
    <w:tmpl w:val="E5CA1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870CB"/>
    <w:multiLevelType w:val="hybridMultilevel"/>
    <w:tmpl w:val="E7DEE068"/>
    <w:lvl w:ilvl="0" w:tplc="9190E4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F54A43"/>
    <w:multiLevelType w:val="hybridMultilevel"/>
    <w:tmpl w:val="8B50176C"/>
    <w:lvl w:ilvl="0" w:tplc="08AE4B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2F1244"/>
    <w:multiLevelType w:val="hybridMultilevel"/>
    <w:tmpl w:val="10981714"/>
    <w:lvl w:ilvl="0" w:tplc="423A29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0D0BDD"/>
    <w:multiLevelType w:val="hybridMultilevel"/>
    <w:tmpl w:val="857EAB76"/>
    <w:lvl w:ilvl="0" w:tplc="9A10EE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305"/>
    <w:rsid w:val="0005442D"/>
    <w:rsid w:val="000F1C33"/>
    <w:rsid w:val="00106305"/>
    <w:rsid w:val="00167C4B"/>
    <w:rsid w:val="001B4534"/>
    <w:rsid w:val="0023209D"/>
    <w:rsid w:val="002F77FA"/>
    <w:rsid w:val="003C2F23"/>
    <w:rsid w:val="00502A94"/>
    <w:rsid w:val="005055FE"/>
    <w:rsid w:val="005618F9"/>
    <w:rsid w:val="00577297"/>
    <w:rsid w:val="00596DC0"/>
    <w:rsid w:val="005D7DA2"/>
    <w:rsid w:val="00694B64"/>
    <w:rsid w:val="006E2CEF"/>
    <w:rsid w:val="007376BE"/>
    <w:rsid w:val="00770B57"/>
    <w:rsid w:val="009207E6"/>
    <w:rsid w:val="00A47634"/>
    <w:rsid w:val="00A57E1C"/>
    <w:rsid w:val="00AB40F4"/>
    <w:rsid w:val="00B5520A"/>
    <w:rsid w:val="00B8501B"/>
    <w:rsid w:val="00CB5669"/>
    <w:rsid w:val="00D44484"/>
    <w:rsid w:val="00D64D3A"/>
    <w:rsid w:val="00DE44CE"/>
    <w:rsid w:val="00E068BB"/>
    <w:rsid w:val="00E53A8A"/>
    <w:rsid w:val="00EE0E8E"/>
    <w:rsid w:val="00FF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280378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C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6B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6B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376B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6B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6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6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6B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C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76B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6BE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376B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6B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6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6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6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package" Target="embeddings/Microsoft_Visio_Drawing22.vsdx"/><Relationship Id="rId13" Type="http://schemas.openxmlformats.org/officeDocument/2006/relationships/image" Target="media/image4.emf"/><Relationship Id="rId14" Type="http://schemas.openxmlformats.org/officeDocument/2006/relationships/package" Target="embeddings/Microsoft_Visio_Drawing33.vsdx"/><Relationship Id="rId15" Type="http://schemas.openxmlformats.org/officeDocument/2006/relationships/image" Target="media/image5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package" Target="embeddings/Microsoft_Visio_Drawing11.vsdx"/><Relationship Id="rId9" Type="http://schemas.openxmlformats.org/officeDocument/2006/relationships/image" Target="media/image2.png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6039E-0AAE-F74B-ACA6-66A24EF62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919</Words>
  <Characters>5240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Cindy Howard</cp:lastModifiedBy>
  <cp:revision>4</cp:revision>
  <dcterms:created xsi:type="dcterms:W3CDTF">2015-02-09T02:40:00Z</dcterms:created>
  <dcterms:modified xsi:type="dcterms:W3CDTF">2015-02-10T23:32:00Z</dcterms:modified>
</cp:coreProperties>
</file>